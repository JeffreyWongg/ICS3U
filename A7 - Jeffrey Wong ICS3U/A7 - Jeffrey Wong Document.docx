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218" w:rsidRPr="000A4E9A" w14:paraId="21F4AFBB" w14:textId="77777777" w:rsidTr="008401BA">
        <w:trPr>
          <w:ins w:id="0" w:author="Jeffrey Wong" w:date="2023-09-11T14:12:00Z"/>
        </w:trPr>
        <w:tc>
          <w:tcPr>
            <w:tcW w:w="9350" w:type="dxa"/>
          </w:tcPr>
          <w:p w14:paraId="6DCB0E68" w14:textId="77777777" w:rsidR="009A0218" w:rsidRPr="000A4E9A" w:rsidRDefault="009A0218" w:rsidP="008401BA">
            <w:pPr>
              <w:rPr>
                <w:ins w:id="1" w:author="Jeffrey Wong" w:date="2023-09-11T14:12:00Z"/>
                <w:b/>
                <w:bCs/>
                <w:u w:val="single"/>
              </w:rPr>
            </w:pPr>
            <w:ins w:id="2" w:author="Jeffrey Wong" w:date="2023-09-11T14:12:00Z">
              <w:r w:rsidRPr="000A4E9A">
                <w:rPr>
                  <w:b/>
                  <w:bCs/>
                  <w:u w:val="single"/>
                </w:rPr>
                <w:t>Source Code</w:t>
              </w:r>
            </w:ins>
          </w:p>
        </w:tc>
      </w:tr>
      <w:tr w:rsidR="009A0218" w14:paraId="68B03023" w14:textId="77777777" w:rsidTr="008401BA">
        <w:trPr>
          <w:ins w:id="3" w:author="Jeffrey Wong" w:date="2023-09-11T14:12:00Z"/>
        </w:trPr>
        <w:tc>
          <w:tcPr>
            <w:tcW w:w="9350" w:type="dxa"/>
          </w:tcPr>
          <w:p w14:paraId="43066DD4" w14:textId="5D064F75" w:rsidR="009A0218" w:rsidRDefault="009A0218" w:rsidP="008401BA">
            <w:pPr>
              <w:rPr>
                <w:ins w:id="4" w:author="Jeffrey Wong" w:date="2023-09-11T14:12:00Z"/>
              </w:rPr>
            </w:pPr>
            <w:ins w:id="5" w:author="Jeffrey Wong" w:date="2023-09-11T14:13:00Z">
              <w:r w:rsidRPr="009A0218">
                <w:drawing>
                  <wp:inline distT="0" distB="0" distL="0" distR="0" wp14:anchorId="562324A1" wp14:editId="1D410843">
                    <wp:extent cx="5943600" cy="3196590"/>
                    <wp:effectExtent l="0" t="0" r="0" b="381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319659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9A0218" w:rsidRPr="000A4E9A" w14:paraId="367D7C16" w14:textId="77777777" w:rsidTr="008401BA">
        <w:trPr>
          <w:ins w:id="6" w:author="Jeffrey Wong" w:date="2023-09-11T14:12:00Z"/>
        </w:trPr>
        <w:tc>
          <w:tcPr>
            <w:tcW w:w="9350" w:type="dxa"/>
          </w:tcPr>
          <w:p w14:paraId="4A338B8D" w14:textId="77777777" w:rsidR="009A0218" w:rsidRPr="000A4E9A" w:rsidRDefault="009A0218" w:rsidP="008401BA">
            <w:pPr>
              <w:rPr>
                <w:ins w:id="7" w:author="Jeffrey Wong" w:date="2023-09-11T14:12:00Z"/>
                <w:b/>
                <w:bCs/>
                <w:u w:val="single"/>
              </w:rPr>
            </w:pPr>
            <w:ins w:id="8" w:author="Jeffrey Wong" w:date="2023-09-11T14:12:00Z">
              <w:r w:rsidRPr="000A4E9A">
                <w:rPr>
                  <w:b/>
                  <w:bCs/>
                  <w:u w:val="single"/>
                </w:rPr>
                <w:t>External Comments</w:t>
              </w:r>
            </w:ins>
          </w:p>
        </w:tc>
      </w:tr>
      <w:tr w:rsidR="009A0218" w14:paraId="44D45E7C" w14:textId="77777777" w:rsidTr="008401BA">
        <w:trPr>
          <w:ins w:id="9" w:author="Jeffrey Wong" w:date="2023-09-11T14:12:00Z"/>
        </w:trPr>
        <w:tc>
          <w:tcPr>
            <w:tcW w:w="9350" w:type="dxa"/>
          </w:tcPr>
          <w:p w14:paraId="070E25FF" w14:textId="0803E2EE" w:rsidR="009A0218" w:rsidRDefault="009A0218" w:rsidP="008401BA">
            <w:pPr>
              <w:rPr>
                <w:ins w:id="10" w:author="Jeffrey Wong" w:date="2023-09-11T14:12:00Z"/>
              </w:rPr>
            </w:pPr>
            <w:ins w:id="11" w:author="Jeffrey Wong" w:date="2023-09-11T14:12:00Z">
              <w:r>
                <w:t xml:space="preserve">This </w:t>
              </w:r>
            </w:ins>
            <w:ins w:id="12" w:author="Jeffrey Wong" w:date="2023-09-11T14:13:00Z">
              <w:r>
                <w:t>reuses the same variables 3 times to write the lines</w:t>
              </w:r>
            </w:ins>
            <w:ins w:id="13" w:author="Jeffrey Wong" w:date="2023-09-11T14:12:00Z">
              <w:r>
                <w:t xml:space="preserve"> </w:t>
              </w:r>
            </w:ins>
          </w:p>
        </w:tc>
      </w:tr>
      <w:tr w:rsidR="009A0218" w:rsidRPr="000A4E9A" w14:paraId="15D81CBA" w14:textId="77777777" w:rsidTr="008401BA">
        <w:trPr>
          <w:ins w:id="14" w:author="Jeffrey Wong" w:date="2023-09-11T14:12:00Z"/>
        </w:trPr>
        <w:tc>
          <w:tcPr>
            <w:tcW w:w="9350" w:type="dxa"/>
          </w:tcPr>
          <w:p w14:paraId="22399364" w14:textId="77777777" w:rsidR="009A0218" w:rsidRPr="000A4E9A" w:rsidRDefault="009A0218" w:rsidP="008401BA">
            <w:pPr>
              <w:rPr>
                <w:ins w:id="15" w:author="Jeffrey Wong" w:date="2023-09-11T14:12:00Z"/>
                <w:b/>
                <w:bCs/>
                <w:u w:val="single"/>
              </w:rPr>
            </w:pPr>
            <w:ins w:id="16" w:author="Jeffrey Wong" w:date="2023-09-11T14:12:00Z">
              <w:r w:rsidRPr="000A4E9A">
                <w:rPr>
                  <w:b/>
                  <w:bCs/>
                  <w:u w:val="single"/>
                </w:rPr>
                <w:t>Screenshot of Program</w:t>
              </w:r>
            </w:ins>
          </w:p>
        </w:tc>
      </w:tr>
      <w:tr w:rsidR="009A0218" w14:paraId="16C137FB" w14:textId="77777777" w:rsidTr="008401BA">
        <w:trPr>
          <w:ins w:id="17" w:author="Jeffrey Wong" w:date="2023-09-11T14:12:00Z"/>
        </w:trPr>
        <w:tc>
          <w:tcPr>
            <w:tcW w:w="9350" w:type="dxa"/>
          </w:tcPr>
          <w:p w14:paraId="1ED2C44B" w14:textId="3866107A" w:rsidR="009A0218" w:rsidRDefault="009A0218" w:rsidP="008401BA">
            <w:pPr>
              <w:rPr>
                <w:ins w:id="18" w:author="Jeffrey Wong" w:date="2023-09-11T14:12:00Z"/>
              </w:rPr>
            </w:pPr>
            <w:ins w:id="19" w:author="Jeffrey Wong" w:date="2023-09-11T14:14:00Z">
              <w:r w:rsidRPr="009A0218">
                <w:drawing>
                  <wp:inline distT="0" distB="0" distL="0" distR="0" wp14:anchorId="3E92E7BF" wp14:editId="24D1528B">
                    <wp:extent cx="5943600" cy="3066415"/>
                    <wp:effectExtent l="0" t="0" r="0" b="635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30664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9C6ABF9" w14:textId="77777777" w:rsidR="00137ED3" w:rsidRDefault="00137ED3"/>
    <w:sectPr w:rsidR="00137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ffrey Wong">
    <w15:presenceInfo w15:providerId="AD" w15:userId="S::S300027880@ddsbstudent.ca::9bced1cb-d49d-45fc-b6ae-77a2a6662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D3"/>
    <w:rsid w:val="00137ED3"/>
    <w:rsid w:val="009A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FF9"/>
  <w15:chartTrackingRefBased/>
  <w15:docId w15:val="{94C3F46A-B00E-4109-9542-C35AA814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A0218"/>
    <w:pPr>
      <w:spacing w:after="0" w:line="240" w:lineRule="auto"/>
    </w:pPr>
  </w:style>
  <w:style w:type="table" w:styleId="TableGrid">
    <w:name w:val="Table Grid"/>
    <w:basedOn w:val="TableNormal"/>
    <w:uiPriority w:val="39"/>
    <w:rsid w:val="009A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2023-09-11T18:07:00Z</dcterms:created>
  <dcterms:modified xsi:type="dcterms:W3CDTF">2023-09-11T18:14:00Z</dcterms:modified>
</cp:coreProperties>
</file>